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del w:id="0" w:author="Blair Labatt" w:date="2025-02-25T11:10:15Z">
        <w:r>
          <w:rPr>
            <w:rFonts w:cs="Times New Roman" w:ascii="Times New Roman" w:hAnsi="Times New Roman"/>
            <w:b/>
            <w:bCs/>
            <w:color w:val="FF0000"/>
            <w:sz w:val="24"/>
            <w:szCs w:val="24"/>
          </w:rPr>
          <w:delText>Your Name here</w:delText>
        </w:r>
      </w:del>
      <w:ins w:id="1" w:author="Blair Labatt" w:date="2025-02-25T11:10:15Z">
        <w:r>
          <w:rPr>
            <w:rFonts w:cs="Times New Roman" w:ascii="Times New Roman" w:hAnsi="Times New Roman"/>
            <w:b/>
            <w:bCs/>
            <w:color w:val="000000"/>
            <w:sz w:val="24"/>
            <w:szCs w:val="24"/>
          </w:rPr>
          <w:t>Blair Labatt</w:t>
        </w:r>
      </w:ins>
    </w:p>
    <w:p>
      <w:pPr>
        <w:pStyle w:val="Normal"/>
        <w:spacing w:lineRule="auto" w:line="240" w:before="0" w:after="0"/>
        <w:jc w:val="right"/>
        <w:rPr>
          <w:color w:val="000000"/>
        </w:rPr>
      </w:pPr>
      <w:del w:id="2" w:author="Blair Labatt" w:date="2025-02-25T11:10:23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delText>Title</w:delText>
        </w:r>
      </w:del>
      <w:ins w:id="3" w:author="Blair Labatt" w:date="2025-02-25T11:10:23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t>President</w:t>
        </w:r>
      </w:ins>
      <w:ins w:id="4" w:author="Blair Labatt" w:date="2025-02-25T11:19:12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t xml:space="preserve">, </w:t>
        </w:r>
      </w:ins>
      <w:ins w:id="5" w:author="Blair Labatt" w:date="2025-02-25T11:19:12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t>CEO</w:t>
        </w:r>
      </w:ins>
    </w:p>
    <w:p>
      <w:pPr>
        <w:pStyle w:val="Normal"/>
        <w:spacing w:lineRule="auto" w:line="240" w:before="0" w:after="0"/>
        <w:jc w:val="right"/>
        <w:rPr>
          <w:color w:val="000000"/>
        </w:rPr>
      </w:pPr>
      <w:del w:id="6" w:author="Blair Labatt" w:date="2025-02-25T11:10:28Z">
        <w:r>
          <w:rPr>
            <w:rFonts w:cs="Times New Roman" w:ascii="Times New Roman" w:hAnsi="Times New Roman"/>
            <w:color w:val="000000"/>
            <w:sz w:val="24"/>
            <w:szCs w:val="24"/>
          </w:rPr>
          <w:delText>Company</w:delText>
        </w:r>
      </w:del>
      <w:ins w:id="7" w:author="Blair Labatt" w:date="2025-02-25T11:10:28Z">
        <w:r>
          <w:rPr>
            <w:rFonts w:cs="Times New Roman" w:ascii="Times New Roman" w:hAnsi="Times New Roman"/>
            <w:color w:val="000000"/>
            <w:sz w:val="24"/>
            <w:szCs w:val="24"/>
          </w:rPr>
          <w:t>Labatt Food Service</w:t>
        </w:r>
      </w:ins>
    </w:p>
    <w:p>
      <w:pPr>
        <w:pStyle w:val="Normal"/>
        <w:spacing w:lineRule="auto" w:line="240" w:before="0" w:after="0"/>
        <w:jc w:val="right"/>
        <w:rPr>
          <w:rFonts w:ascii="Times New Roman" w:hAnsi="Times New Roman" w:eastAsia="等线 Light" w:cs="Times New Roman" w:eastAsiaTheme="majorEastAsia"/>
          <w:color w:val="0563C1" w:themeColor="hyperlink"/>
          <w:sz w:val="24"/>
          <w:szCs w:val="24"/>
          <w:u w:val="single"/>
        </w:rPr>
      </w:pPr>
      <w:r>
        <w:rPr>
          <w:rFonts w:eastAsia="等线 Light" w:cs="Times New Roman" w:eastAsiaTheme="majorEastAsia" w:ascii="Times New Roman" w:hAnsi="Times New Roman"/>
          <w:color w:val="0563C1" w:themeColor="hyperlink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  <w:del w:id="9" w:author="Blair Labatt" w:date="2025-02-25T11:20:47Z"/>
        </w:rPr>
      </w:pPr>
      <w:del w:id="8" w:author="Blair Labatt" w:date="2025-02-25T11:20:47Z">
        <w:r>
          <w:rPr>
            <w:rFonts w:cs="Times New Roman" w:ascii="Times New Roman" w:hAnsi="Times New Roman"/>
            <w:kern w:val="0"/>
            <w:sz w:val="24"/>
            <w:szCs w:val="24"/>
          </w:rPr>
        </w:r>
      </w:del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  <w:del w:id="11" w:author="Blair Labatt" w:date="2025-02-25T11:20:47Z"/>
        </w:rPr>
      </w:pPr>
      <w:del w:id="10" w:author="Blair Labatt" w:date="2025-02-25T11:20:47Z">
        <w:r>
          <w:rPr>
            <w:rFonts w:cs="Times New Roman" w:ascii="Times New Roman" w:hAnsi="Times New Roman"/>
            <w:kern w:val="0"/>
            <w:sz w:val="24"/>
            <w:szCs w:val="24"/>
          </w:rPr>
        </w:r>
      </w:del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Office of Science SBIR/STTR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U.S. Department of Energy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1000 Independence Avenue., S.W.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Washington, D.C. 20585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kern w:val="0"/>
          <w:sz w:val="24"/>
          <w:szCs w:val="24"/>
        </w:rPr>
      </w:pPr>
      <w:r>
        <w:rPr>
          <w:rFonts w:cs="Calibri Light" w:cstheme="majorHAnsi" w:ascii="Calibri Light" w:hAnsi="Calibri Light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Dear Department of Energy</w:t>
      </w:r>
      <w:ins w:id="12" w:author="Blair Labatt" w:date="2025-02-25T11:21:18Z">
        <w:r>
          <w:rPr>
            <w:rFonts w:cs="Times New Roman" w:ascii="Times New Roman" w:hAnsi="Times New Roman"/>
            <w:kern w:val="0"/>
            <w:sz w:val="24"/>
            <w:szCs w:val="24"/>
          </w:rPr>
          <w:t>’</w:t>
        </w:r>
      </w:ins>
      <w:ins w:id="13" w:author="Blair Labatt" w:date="2025-02-25T11:21:18Z">
        <w:r>
          <w:rPr>
            <w:rFonts w:cs="Times New Roman" w:ascii="Times New Roman" w:hAnsi="Times New Roman"/>
            <w:kern w:val="0"/>
            <w:sz w:val="24"/>
            <w:szCs w:val="24"/>
          </w:rPr>
          <w:t>s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 Office of Science,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I am pleased to express my full support for Special Power Sources</w:t>
      </w:r>
      <w:ins w:id="14" w:author="Blair Labatt" w:date="2025-02-25T11:22:07Z">
        <w:r>
          <w:rPr>
            <w:rFonts w:cs="Times New Roman" w:ascii="Times New Roman" w:hAnsi="Times New Roman"/>
            <w:kern w:val="0"/>
            <w:sz w:val="24"/>
            <w:szCs w:val="24"/>
          </w:rPr>
          <w:t>’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 (SPS) SBIR Phase I proposal to the Department of Energy (DOE), titled </w:t>
      </w:r>
      <w:del w:id="15" w:author="Blair Labatt" w:date="2025-02-25T11:22:25Z">
        <w:r>
          <w:rPr>
            <w:rFonts w:cs="Times New Roman" w:ascii="Times New Roman" w:hAnsi="Times New Roman"/>
            <w:kern w:val="0"/>
            <w:sz w:val="24"/>
            <w:szCs w:val="24"/>
          </w:rPr>
          <w:delText>"</w:delText>
        </w:r>
      </w:del>
      <w:del w:id="16" w:author="Blair Labatt" w:date="2025-02-25T11:10:51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</w:delText>
        </w:r>
      </w:del>
      <w:ins w:id="17" w:author="Blair Labatt" w:date="2025-02-25T11:22:26Z">
        <w:r>
          <w:rPr>
            <w:rFonts w:cs="Times New Roman" w:ascii="Times New Roman" w:hAnsi="Times New Roman"/>
            <w:kern w:val="0"/>
            <w:sz w:val="24"/>
            <w:szCs w:val="24"/>
          </w:rPr>
          <w:t>“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>Thermal Management and On-Site Energy Technologies for Data Centers</w:t>
      </w:r>
      <w:del w:id="18" w:author="Blair Labatt" w:date="2025-02-25T11:10:55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</w:delText>
        </w:r>
      </w:del>
      <w:del w:id="19" w:author="Blair Labatt" w:date="2025-02-25T11:22:29Z">
        <w:r>
          <w:rPr>
            <w:rFonts w:cs="Times New Roman" w:ascii="Times New Roman" w:hAnsi="Times New Roman"/>
            <w:kern w:val="0"/>
            <w:sz w:val="24"/>
            <w:szCs w:val="24"/>
          </w:rPr>
          <w:delText>"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>,</w:t>
      </w:r>
      <w:ins w:id="20" w:author="Blair Labatt" w:date="2025-02-25T11:22:30Z">
        <w:r>
          <w:rPr>
            <w:rFonts w:cs="Times New Roman" w:ascii="Times New Roman" w:hAnsi="Times New Roman"/>
            <w:kern w:val="0"/>
            <w:sz w:val="24"/>
            <w:szCs w:val="24"/>
          </w:rPr>
          <w:t>”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 in response to DE-FOA-0003504, topic C60-09c. SPS will serve as the Prim</w:t>
      </w:r>
      <w:del w:id="21" w:author="Blair Labatt" w:date="2025-02-25T11:11:08Z">
        <w:r>
          <w:rPr>
            <w:rFonts w:cs="Times New Roman" w:ascii="Times New Roman" w:hAnsi="Times New Roman"/>
            <w:kern w:val="0"/>
            <w:sz w:val="24"/>
            <w:szCs w:val="24"/>
          </w:rPr>
          <w:delText>e</w:delText>
        </w:r>
      </w:del>
      <w:ins w:id="22" w:author="Blair Labatt" w:date="2025-02-25T11:11:16Z">
        <w:r>
          <w:rPr>
            <w:rFonts w:cs="Times New Roman" w:ascii="Times New Roman" w:hAnsi="Times New Roman"/>
            <w:kern w:val="0"/>
            <w:sz w:val="24"/>
            <w:szCs w:val="24"/>
          </w:rPr>
          <w:t>ary Investigator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 and Brayton Energy, Energy Concepts and MINCO Technologies will serve as sub</w:t>
      </w:r>
      <w:del w:id="23" w:author="Blair Labatt" w:date="2025-02-25T11:11:23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>awardees.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del w:id="24" w:author="Blair Labatt" w:date="2025-02-25T11:12:16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As the </w:delText>
        </w:r>
      </w:del>
      <w:del w:id="25" w:author="Blair Labatt" w:date="2025-02-25T11:12:16Z">
        <w:r>
          <w:rPr>
            <w:rFonts w:cs="Times New Roman" w:ascii="Times New Roman" w:hAnsi="Times New Roman"/>
            <w:color w:val="FF0000"/>
            <w:kern w:val="0"/>
            <w:sz w:val="24"/>
            <w:szCs w:val="24"/>
          </w:rPr>
          <w:delText>your title here</w:delText>
        </w:r>
      </w:del>
      <w:del w:id="26" w:author="Blair Labatt" w:date="2025-02-25T11:12:16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, I lead efforts in the </w:delText>
        </w:r>
      </w:del>
      <w:del w:id="27" w:author="Blair Labatt" w:date="2025-02-25T11:12:16Z">
        <w:r>
          <w:rPr>
            <w:rFonts w:cs="Times New Roman" w:ascii="Times New Roman" w:hAnsi="Times New Roman"/>
            <w:color w:val="FF0000"/>
            <w:kern w:val="0"/>
            <w:sz w:val="24"/>
            <w:szCs w:val="24"/>
          </w:rPr>
          <w:delText>what your business does here</w:delText>
        </w:r>
      </w:del>
      <w:del w:id="28" w:author="Blair Labatt" w:date="2025-02-25T11:12:16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, with </w:delText>
        </w:r>
      </w:del>
      <w:del w:id="29" w:author="Blair Labatt" w:date="2025-02-25T11:12:16Z">
        <w:r>
          <w:rPr>
            <w:rFonts w:cs="Times New Roman" w:ascii="Times New Roman" w:hAnsi="Times New Roman"/>
            <w:color w:val="FF0000"/>
            <w:kern w:val="0"/>
            <w:sz w:val="24"/>
            <w:szCs w:val="24"/>
          </w:rPr>
          <w:delText>xx</w:delText>
        </w:r>
      </w:del>
      <w:del w:id="30" w:author="Blair Labatt" w:date="2025-02-25T11:12:16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years of primarily technical engineering experience. With my background in these areas, 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I believe SPS’ proposed development of </w:t>
      </w:r>
      <w:ins w:id="31" w:author="Blair Labatt" w:date="2025-02-25T11:12:24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a 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>Hybrid Electric P</w:t>
      </w:r>
      <w:ins w:id="32" w:author="Blair Labatt" w:date="2025-02-25T11:12:38Z">
        <w:r>
          <w:rPr>
            <w:rFonts w:cs="Times New Roman" w:ascii="Times New Roman" w:hAnsi="Times New Roman"/>
            <w:kern w:val="0"/>
            <w:sz w:val="24"/>
            <w:szCs w:val="24"/>
          </w:rPr>
          <w:t>ower</w:t>
        </w:r>
      </w:ins>
      <w:del w:id="33" w:author="Blair Labatt" w:date="2025-02-25T11:12:36Z">
        <w:r>
          <w:rPr>
            <w:rFonts w:cs="Times New Roman" w:ascii="Times New Roman" w:hAnsi="Times New Roman"/>
            <w:kern w:val="0"/>
            <w:sz w:val="24"/>
            <w:szCs w:val="24"/>
          </w:rPr>
          <w:delText>ropulsion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 System</w:t>
      </w:r>
      <w:del w:id="34" w:author="Blair Labatt" w:date="2025-02-25T11:12:31Z">
        <w:r>
          <w:rPr>
            <w:rFonts w:cs="Times New Roman" w:ascii="Times New Roman" w:hAnsi="Times New Roman"/>
            <w:kern w:val="0"/>
            <w:sz w:val="24"/>
            <w:szCs w:val="24"/>
          </w:rPr>
          <w:delText>s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 (HEPS) will provide crucial resilience capability to Labatt Food Service </w:t>
      </w:r>
      <w:del w:id="35" w:author="Blair Labatt" w:date="2025-02-25T11:12:45Z">
        <w:r>
          <w:rPr>
            <w:rFonts w:cs="Times New Roman" w:ascii="Times New Roman" w:hAnsi="Times New Roman"/>
            <w:kern w:val="0"/>
            <w:sz w:val="24"/>
            <w:szCs w:val="24"/>
          </w:rPr>
          <w:delText>D</w:delText>
        </w:r>
      </w:del>
      <w:ins w:id="36" w:author="Blair Labatt" w:date="2025-02-25T11:12:45Z">
        <w:r>
          <w:rPr>
            <w:rFonts w:cs="Times New Roman" w:ascii="Times New Roman" w:hAnsi="Times New Roman"/>
            <w:kern w:val="0"/>
            <w:sz w:val="24"/>
            <w:szCs w:val="24"/>
          </w:rPr>
          <w:t>d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ata </w:t>
      </w:r>
      <w:del w:id="37" w:author="Blair Labatt" w:date="2025-02-25T11:12:47Z">
        <w:r>
          <w:rPr>
            <w:rFonts w:cs="Times New Roman" w:ascii="Times New Roman" w:hAnsi="Times New Roman"/>
            <w:kern w:val="0"/>
            <w:sz w:val="24"/>
            <w:szCs w:val="24"/>
          </w:rPr>
          <w:delText>C</w:delText>
        </w:r>
      </w:del>
      <w:ins w:id="38" w:author="Blair Labatt" w:date="2025-02-25T11:12:47Z">
        <w:r>
          <w:rPr>
            <w:rFonts w:cs="Times New Roman" w:ascii="Times New Roman" w:hAnsi="Times New Roman"/>
            <w:kern w:val="0"/>
            <w:sz w:val="24"/>
            <w:szCs w:val="24"/>
          </w:rPr>
          <w:t>c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enters, located in </w:t>
      </w:r>
      <w:del w:id="39" w:author="Blair Labatt" w:date="2025-02-25T11:12:58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various location in 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>Texas and New Mexico.  If successful, Labatt Food Service</w:t>
      </w:r>
      <w:del w:id="40" w:author="Blair Labatt" w:date="2025-02-25T11:22:55Z">
        <w:r>
          <w:rPr>
            <w:rFonts w:cs="Times New Roman" w:ascii="Times New Roman" w:hAnsi="Times New Roman"/>
            <w:kern w:val="0"/>
            <w:sz w:val="24"/>
            <w:szCs w:val="24"/>
          </w:rPr>
          <w:delText>s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 will </w:t>
      </w:r>
      <w:del w:id="41" w:author="Blair Labatt" w:date="2025-02-25T11:13:06Z">
        <w:r>
          <w:rPr>
            <w:rFonts w:cs="Times New Roman" w:ascii="Times New Roman" w:hAnsi="Times New Roman"/>
            <w:kern w:val="0"/>
            <w:sz w:val="24"/>
            <w:szCs w:val="24"/>
          </w:rPr>
          <w:delText>quickly migrate/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upgrade </w:t>
      </w:r>
      <w:ins w:id="42" w:author="Blair Labatt" w:date="2025-02-25T11:22:58Z">
        <w:r>
          <w:rPr>
            <w:rFonts w:cs="Times New Roman" w:ascii="Times New Roman" w:hAnsi="Times New Roman"/>
            <w:kern w:val="0"/>
            <w:sz w:val="24"/>
            <w:szCs w:val="24"/>
          </w:rPr>
          <w:t>its</w:t>
        </w:r>
      </w:ins>
      <w:del w:id="43" w:author="Blair Labatt" w:date="2025-02-25T11:22:57Z">
        <w:r>
          <w:rPr>
            <w:rFonts w:cs="Times New Roman" w:ascii="Times New Roman" w:hAnsi="Times New Roman"/>
            <w:kern w:val="0"/>
            <w:sz w:val="24"/>
            <w:szCs w:val="24"/>
          </w:rPr>
          <w:delText>our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 facilities to </w:t>
      </w:r>
      <w:ins w:id="44" w:author="Blair Labatt" w:date="2025-02-25T11:23:00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use </w:t>
        </w:r>
      </w:ins>
      <w:ins w:id="45" w:author="Blair Labatt" w:date="2025-02-25T11:13:10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the 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>HEPS technolog</w:t>
      </w:r>
      <w:ins w:id="46" w:author="Blair Labatt" w:date="2025-02-25T11:13:13Z">
        <w:r>
          <w:rPr>
            <w:rFonts w:cs="Times New Roman" w:ascii="Times New Roman" w:hAnsi="Times New Roman"/>
            <w:kern w:val="0"/>
            <w:sz w:val="24"/>
            <w:szCs w:val="24"/>
          </w:rPr>
          <w:t>y</w:t>
        </w:r>
      </w:ins>
      <w:del w:id="47" w:author="Blair Labatt" w:date="2025-02-25T11:13:13Z">
        <w:r>
          <w:rPr>
            <w:rFonts w:cs="Times New Roman" w:ascii="Times New Roman" w:hAnsi="Times New Roman"/>
            <w:kern w:val="0"/>
            <w:sz w:val="24"/>
            <w:szCs w:val="24"/>
          </w:rPr>
          <w:delText>ies</w:delText>
        </w:r>
      </w:del>
      <w:del w:id="48" w:author="Blair Labatt" w:date="2025-02-25T11:23:04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</w:delText>
        </w:r>
      </w:del>
      <w:del w:id="49" w:author="Blair Labatt" w:date="2025-02-25T11:13:20Z">
        <w:r>
          <w:rPr>
            <w:rFonts w:cs="Times New Roman" w:ascii="Times New Roman" w:hAnsi="Times New Roman"/>
            <w:kern w:val="0"/>
            <w:sz w:val="24"/>
            <w:szCs w:val="24"/>
          </w:rPr>
          <w:delText>and allow us to run on a Micro Grid</w:delText>
        </w:r>
      </w:del>
      <w:ins w:id="50" w:author="Blair Labatt" w:date="2025-02-25T11:13:21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 </w:t>
        </w:r>
      </w:ins>
      <w:ins w:id="51" w:author="Blair Labatt" w:date="2025-02-25T11:13:21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in order to strengthen </w:t>
        </w:r>
      </w:ins>
      <w:ins w:id="52" w:author="Blair Labatt" w:date="2025-02-25T11:13:21Z">
        <w:r>
          <w:rPr>
            <w:rFonts w:cs="Times New Roman" w:ascii="Times New Roman" w:hAnsi="Times New Roman"/>
            <w:kern w:val="0"/>
            <w:sz w:val="24"/>
            <w:szCs w:val="24"/>
          </w:rPr>
          <w:t>the</w:t>
        </w:r>
      </w:ins>
      <w:ins w:id="53" w:author="Blair Labatt" w:date="2025-02-25T11:13:21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 microgrid strategy</w:t>
        </w:r>
      </w:ins>
      <w:ins w:id="54" w:author="Blair Labatt" w:date="2025-02-25T11:14:27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 </w:t>
        </w:r>
      </w:ins>
      <w:ins w:id="55" w:author="Blair Labatt" w:date="2025-02-25T11:14:27Z">
        <w:r>
          <w:rPr>
            <w:rFonts w:cs="Times New Roman" w:ascii="Times New Roman" w:hAnsi="Times New Roman"/>
            <w:kern w:val="0"/>
            <w:sz w:val="24"/>
            <w:szCs w:val="24"/>
          </w:rPr>
          <w:t>we use to power</w:t>
        </w:r>
      </w:ins>
      <w:ins w:id="56" w:author="Blair Labatt" w:date="2025-02-25T11:14:27Z">
        <w:r>
          <w:rPr>
            <w:rFonts w:cs="Times New Roman" w:ascii="Times New Roman" w:hAnsi="Times New Roman"/>
            <w:kern w:val="0"/>
            <w:sz w:val="24"/>
            <w:szCs w:val="24"/>
          </w:rPr>
          <w:t xml:space="preserve"> our data centers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>.</w:t>
      </w:r>
      <w:del w:id="57" w:author="Blair Labatt" w:date="2025-02-25T11:14:35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 </w:delText>
        </w:r>
      </w:del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The HEPS being developed by team members SPS, Energy Concepts, Brayton and MINCO offers a promising solution to reduce fuel consumption, provide reliable backup</w:t>
      </w:r>
      <w:ins w:id="58" w:author="Blair Labatt" w:date="2025-02-25T11:23:52Z">
        <w:r>
          <w:rPr>
            <w:rFonts w:cs="Times New Roman" w:ascii="Times New Roman" w:hAnsi="Times New Roman"/>
            <w:kern w:val="0"/>
            <w:sz w:val="24"/>
            <w:szCs w:val="24"/>
          </w:rPr>
          <w:t>,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 and lower operational costs</w:t>
      </w:r>
      <w:del w:id="59" w:author="Blair Labatt" w:date="2025-02-25T11:23:57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for </w:delText>
        </w:r>
      </w:del>
      <w:del w:id="60" w:author="Blair Labatt" w:date="2025-02-25T11:16:05Z">
        <w:r>
          <w:rPr>
            <w:rFonts w:cs="Times New Roman" w:ascii="Times New Roman" w:hAnsi="Times New Roman"/>
            <w:kern w:val="0"/>
            <w:sz w:val="24"/>
            <w:szCs w:val="24"/>
          </w:rPr>
          <w:delText>D</w:delText>
        </w:r>
      </w:del>
      <w:del w:id="61" w:author="Blair Labatt" w:date="2025-02-25T11:23:57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ata </w:delText>
        </w:r>
      </w:del>
      <w:del w:id="62" w:author="Blair Labatt" w:date="2025-02-25T11:16:06Z">
        <w:r>
          <w:rPr>
            <w:rFonts w:cs="Times New Roman" w:ascii="Times New Roman" w:hAnsi="Times New Roman"/>
            <w:kern w:val="0"/>
            <w:sz w:val="24"/>
            <w:szCs w:val="24"/>
          </w:rPr>
          <w:delText>C</w:delText>
        </w:r>
      </w:del>
      <w:del w:id="63" w:author="Blair Labatt" w:date="2025-02-25T11:23:57Z">
        <w:r>
          <w:rPr>
            <w:rFonts w:cs="Times New Roman" w:ascii="Times New Roman" w:hAnsi="Times New Roman"/>
            <w:kern w:val="0"/>
            <w:sz w:val="24"/>
            <w:szCs w:val="24"/>
          </w:rPr>
          <w:delText>enters</w:delText>
        </w:r>
      </w:del>
      <w:r>
        <w:rPr>
          <w:rFonts w:cs="Times New Roman" w:ascii="Times New Roman" w:hAnsi="Times New Roman"/>
          <w:kern w:val="0"/>
          <w:sz w:val="24"/>
          <w:szCs w:val="24"/>
        </w:rPr>
        <w:t xml:space="preserve">. However, as noted in the proposal, the solid oxide fuel cell (SOFC) and turbogenerator (TG) components requires research and development funding, particularly in meeting strict </w:t>
      </w:r>
      <w:del w:id="64" w:author="Blair Labatt" w:date="2025-02-25T11:24:08Z">
        <w:r>
          <w:rPr>
            <w:rFonts w:cs="Times New Roman" w:ascii="Times New Roman" w:hAnsi="Times New Roman"/>
            <w:kern w:val="0"/>
            <w:sz w:val="24"/>
            <w:szCs w:val="24"/>
          </w:rPr>
          <w:delText>D</w:delText>
        </w:r>
      </w:del>
      <w:ins w:id="65" w:author="Blair Labatt" w:date="2025-02-25T11:24:08Z">
        <w:r>
          <w:rPr>
            <w:rFonts w:cs="Times New Roman" w:ascii="Times New Roman" w:hAnsi="Times New Roman"/>
            <w:kern w:val="0"/>
            <w:sz w:val="24"/>
            <w:szCs w:val="24"/>
          </w:rPr>
          <w:t>d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ata </w:t>
      </w:r>
      <w:del w:id="66" w:author="Blair Labatt" w:date="2025-02-25T11:24:10Z">
        <w:r>
          <w:rPr>
            <w:rFonts w:cs="Times New Roman" w:ascii="Times New Roman" w:hAnsi="Times New Roman"/>
            <w:kern w:val="0"/>
            <w:sz w:val="24"/>
            <w:szCs w:val="24"/>
          </w:rPr>
          <w:delText>C</w:delText>
        </w:r>
      </w:del>
      <w:ins w:id="67" w:author="Blair Labatt" w:date="2025-02-25T11:24:11Z">
        <w:r>
          <w:rPr>
            <w:rFonts w:cs="Times New Roman" w:ascii="Times New Roman" w:hAnsi="Times New Roman"/>
            <w:kern w:val="0"/>
            <w:sz w:val="24"/>
            <w:szCs w:val="24"/>
          </w:rPr>
          <w:t>c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enter 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rPrChange w:id="0" w:author="Blair Labatt" w:date="2025-02-25T11:15:02Z"/>
        </w:rPr>
        <w:t xml:space="preserve">uptime and recovery </w:t>
      </w:r>
      <w:r>
        <w:rPr>
          <w:rFonts w:cs="Times New Roman" w:ascii="Times New Roman" w:hAnsi="Times New Roman"/>
          <w:kern w:val="0"/>
          <w:sz w:val="24"/>
          <w:szCs w:val="24"/>
        </w:rPr>
        <w:t>requirements.</w:t>
      </w:r>
      <w:del w:id="69" w:author="Blair Labatt" w:date="2025-02-25T11:24:46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 </w:delText>
        </w:r>
      </w:del>
      <w:del w:id="70" w:author="Blair Labatt" w:date="2025-02-25T11:24:45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The application of HEPS technology presents a unique opportunity to optimize modular configurations, critical factors in the successful scale-up of HEPS technology. </w:delText>
        </w:r>
      </w:del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expertise of SPS and Brayton in this area is impressive, and I am confident that their collaboration will lead to meaningful improvements in the efficiency and cost-effectiveness of </w:t>
      </w:r>
      <w:del w:id="71" w:author="Blair Labatt" w:date="2025-02-25T11:16:13Z">
        <w:r>
          <w:rPr>
            <w:rFonts w:cs="Times New Roman" w:ascii="Times New Roman" w:hAnsi="Times New Roman"/>
            <w:sz w:val="24"/>
            <w:szCs w:val="24"/>
          </w:rPr>
          <w:delText>D</w:delText>
        </w:r>
      </w:del>
      <w:ins w:id="72" w:author="Blair Labatt" w:date="2025-02-25T11:16:13Z">
        <w:r>
          <w:rPr>
            <w:rFonts w:cs="Times New Roman" w:ascii="Times New Roman" w:hAnsi="Times New Roman"/>
            <w:sz w:val="24"/>
            <w:szCs w:val="24"/>
          </w:rPr>
          <w:t>d</w:t>
        </w:r>
      </w:ins>
      <w:r>
        <w:rPr>
          <w:rFonts w:cs="Times New Roman" w:ascii="Times New Roman" w:hAnsi="Times New Roman"/>
          <w:sz w:val="24"/>
          <w:szCs w:val="24"/>
        </w:rPr>
        <w:t xml:space="preserve">ata </w:t>
      </w:r>
      <w:del w:id="73" w:author="Blair Labatt" w:date="2025-02-25T11:16:15Z">
        <w:r>
          <w:rPr>
            <w:rFonts w:cs="Times New Roman" w:ascii="Times New Roman" w:hAnsi="Times New Roman"/>
            <w:sz w:val="24"/>
            <w:szCs w:val="24"/>
          </w:rPr>
          <w:delText>C</w:delText>
        </w:r>
      </w:del>
      <w:ins w:id="74" w:author="Blair Labatt" w:date="2025-02-25T11:16:15Z">
        <w:r>
          <w:rPr>
            <w:rFonts w:cs="Times New Roman" w:ascii="Times New Roman" w:hAnsi="Times New Roman"/>
            <w:sz w:val="24"/>
            <w:szCs w:val="24"/>
          </w:rPr>
          <w:t>c</w:t>
        </w:r>
      </w:ins>
      <w:r>
        <w:rPr>
          <w:rFonts w:cs="Times New Roman" w:ascii="Times New Roman" w:hAnsi="Times New Roman"/>
          <w:sz w:val="24"/>
          <w:szCs w:val="24"/>
        </w:rPr>
        <w:t xml:space="preserve">enter </w:t>
      </w:r>
      <w:del w:id="75" w:author="Blair Labatt" w:date="2025-02-25T11:16:18Z">
        <w:r>
          <w:rPr>
            <w:rFonts w:cs="Times New Roman" w:ascii="Times New Roman" w:hAnsi="Times New Roman"/>
            <w:sz w:val="24"/>
            <w:szCs w:val="24"/>
          </w:rPr>
          <w:delText>O</w:delText>
        </w:r>
      </w:del>
      <w:ins w:id="76" w:author="Blair Labatt" w:date="2025-02-25T11:16:18Z">
        <w:r>
          <w:rPr>
            <w:rFonts w:cs="Times New Roman" w:ascii="Times New Roman" w:hAnsi="Times New Roman"/>
            <w:sz w:val="24"/>
            <w:szCs w:val="24"/>
          </w:rPr>
          <w:t>o</w:t>
        </w:r>
      </w:ins>
      <w:r>
        <w:rPr>
          <w:rFonts w:cs="Times New Roman" w:ascii="Times New Roman" w:hAnsi="Times New Roman"/>
          <w:sz w:val="24"/>
          <w:szCs w:val="24"/>
        </w:rPr>
        <w:t xml:space="preserve">perations. I look forward to the outcomes of SPS’ analysis and pilot-scale implementation, as these advancements hold the potential to drive greater efficiency and cost savings in </w:t>
      </w:r>
      <w:del w:id="77" w:author="Blair Labatt" w:date="2025-02-25T11:16:28Z">
        <w:r>
          <w:rPr>
            <w:rFonts w:cs="Times New Roman" w:ascii="Times New Roman" w:hAnsi="Times New Roman"/>
            <w:sz w:val="24"/>
            <w:szCs w:val="24"/>
          </w:rPr>
          <w:delText>D</w:delText>
        </w:r>
      </w:del>
      <w:ins w:id="78" w:author="Blair Labatt" w:date="2025-02-25T11:16:28Z">
        <w:r>
          <w:rPr>
            <w:rFonts w:cs="Times New Roman" w:ascii="Times New Roman" w:hAnsi="Times New Roman"/>
            <w:sz w:val="24"/>
            <w:szCs w:val="24"/>
          </w:rPr>
          <w:t>d</w:t>
        </w:r>
      </w:ins>
      <w:r>
        <w:rPr>
          <w:rFonts w:cs="Times New Roman" w:ascii="Times New Roman" w:hAnsi="Times New Roman"/>
          <w:sz w:val="24"/>
          <w:szCs w:val="24"/>
        </w:rPr>
        <w:t xml:space="preserve">ata </w:t>
      </w:r>
      <w:del w:id="79" w:author="Blair Labatt" w:date="2025-02-25T11:16:30Z">
        <w:r>
          <w:rPr>
            <w:rFonts w:cs="Times New Roman" w:ascii="Times New Roman" w:hAnsi="Times New Roman"/>
            <w:sz w:val="24"/>
            <w:szCs w:val="24"/>
          </w:rPr>
          <w:delText>C</w:delText>
        </w:r>
      </w:del>
      <w:ins w:id="80" w:author="Blair Labatt" w:date="2025-02-25T11:16:30Z">
        <w:r>
          <w:rPr>
            <w:rFonts w:cs="Times New Roman" w:ascii="Times New Roman" w:hAnsi="Times New Roman"/>
            <w:sz w:val="24"/>
            <w:szCs w:val="24"/>
          </w:rPr>
          <w:t>c</w:t>
        </w:r>
      </w:ins>
      <w:r>
        <w:rPr>
          <w:rFonts w:cs="Times New Roman" w:ascii="Times New Roman" w:hAnsi="Times New Roman"/>
          <w:sz w:val="24"/>
          <w:szCs w:val="24"/>
        </w:rPr>
        <w:t>enter power technologies.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ns w:id="96" w:author="Blair Labatt" w:date="2025-02-25T11:20:40Z"/>
          <w:sz w:val="24"/>
          <w:szCs w:val="24"/>
        </w:rPr>
      </w:pPr>
      <w:r>
        <w:rPr>
          <w:rFonts w:cs="Times New Roman" w:ascii="Times New Roman" w:hAnsi="Times New Roman"/>
          <w:rFonts w:ascii="Times New Roman" w:hAnsi="Times New Roman" w:cs="Times New Roman"/>
          <w:b/>
          <w:bCs/>
          <w:sz w:val="24"/>
          <w:szCs w:val="24"/>
          <w:rPrChange w:id="0" w:author="Blair Labatt" w:date="2025-02-25T11:17:09Z">
            <w:rPr>
              <w:sz w:val="24"/>
              <w:szCs w:val="24"/>
            </w:rPr>
          </w:rPrChange>
        </w:rPr>
        <w:t>As the host site for Phase II HEPS, if awarded, Labatt</w:t>
      </w:r>
      <w:del w:id="82" w:author="Blair Labatt" w:date="2025-02-25T11:16:43Z">
        <w:r>
          <w:rPr>
            <w:rFonts w:cs="Times New Roman" w:ascii="Times New Roman" w:hAnsi="Times New Roman"/>
            <w:b/>
            <w:bCs/>
            <w:sz w:val="24"/>
            <w:szCs w:val="24"/>
          </w:rPr>
          <w:delText>’s</w:delText>
        </w:r>
      </w:del>
      <w:r>
        <w:rPr>
          <w:rFonts w:cs="Times New Roman" w:ascii="Times New Roman" w:hAnsi="Times New Roman"/>
          <w:b/>
          <w:bCs/>
          <w:sz w:val="24"/>
          <w:szCs w:val="24"/>
          <w:rPrChange w:id="0" w:author="Blair Labatt" w:date="2025-02-25T11:17:09Z"/>
        </w:rPr>
        <w:t xml:space="preserve"> will </w:t>
      </w:r>
      <w:ins w:id="84" w:author="Blair Labatt" w:date="2025-02-25T11:17:17Z">
        <w:r>
          <w:rPr>
            <w:rFonts w:cs="Times New Roman" w:ascii="Times New Roman" w:hAnsi="Times New Roman"/>
            <w:b/>
            <w:bCs/>
            <w:sz w:val="24"/>
            <w:szCs w:val="24"/>
          </w:rPr>
          <w:t xml:space="preserve">employ the technology </w:t>
        </w:r>
      </w:ins>
      <w:del w:id="85" w:author="Blair Labatt" w:date="2025-02-25T11:17:29Z">
        <w:r>
          <w:rPr>
            <w:rFonts w:cs="Times New Roman" w:ascii="Times New Roman" w:hAnsi="Times New Roman"/>
            <w:b/>
            <w:bCs/>
            <w:sz w:val="24"/>
            <w:szCs w:val="24"/>
          </w:rPr>
          <w:delText>have the necessary data to make decisions about this use for</w:delText>
        </w:r>
      </w:del>
      <w:ins w:id="86" w:author="Blair Labatt" w:date="2025-02-25T11:17:30Z">
        <w:r>
          <w:rPr>
            <w:rFonts w:cs="Times New Roman" w:ascii="Times New Roman" w:hAnsi="Times New Roman"/>
            <w:b/>
            <w:bCs/>
            <w:sz w:val="24"/>
            <w:szCs w:val="24"/>
          </w:rPr>
          <w:t>for use as</w:t>
        </w:r>
      </w:ins>
      <w:r>
        <w:rPr>
          <w:rFonts w:cs="Times New Roman" w:ascii="Times New Roman" w:hAnsi="Times New Roman"/>
          <w:b/>
          <w:bCs/>
          <w:sz w:val="24"/>
          <w:szCs w:val="24"/>
          <w:rPrChange w:id="0" w:author="Blair Labatt" w:date="2025-02-25T11:17:09Z"/>
        </w:rPr>
        <w:t xml:space="preserve"> back up or primary power </w:t>
      </w:r>
      <w:del w:id="88" w:author="Blair Labatt" w:date="2025-02-25T11:17:40Z">
        <w:r>
          <w:rPr>
            <w:rFonts w:cs="Times New Roman" w:ascii="Times New Roman" w:hAnsi="Times New Roman"/>
            <w:b/>
            <w:bCs/>
            <w:sz w:val="24"/>
            <w:szCs w:val="24"/>
          </w:rPr>
          <w:delText>to our customers for</w:delText>
        </w:r>
      </w:del>
      <w:ins w:id="89" w:author="Blair Labatt" w:date="2025-02-25T11:17:40Z">
        <w:r>
          <w:rPr>
            <w:rFonts w:cs="Times New Roman" w:ascii="Times New Roman" w:hAnsi="Times New Roman"/>
            <w:b/>
            <w:bCs/>
            <w:sz w:val="24"/>
            <w:szCs w:val="24"/>
          </w:rPr>
          <w:t>in our data centers</w:t>
        </w:r>
      </w:ins>
      <w:ins w:id="90" w:author="Blair Labatt" w:date="2025-02-25T11:18:10Z">
        <w:r>
          <w:rPr>
            <w:rFonts w:cs="Times New Roman" w:ascii="Times New Roman" w:hAnsi="Times New Roman"/>
            <w:b/>
            <w:bCs/>
            <w:sz w:val="24"/>
            <w:szCs w:val="24"/>
          </w:rPr>
          <w:t xml:space="preserve"> in order to guarantee the</w:t>
        </w:r>
      </w:ins>
      <w:del w:id="91" w:author="Blair Labatt" w:date="2025-02-25T11:18:20Z">
        <w:r>
          <w:rPr>
            <w:rFonts w:cs="Times New Roman" w:ascii="Times New Roman" w:hAnsi="Times New Roman"/>
            <w:b/>
            <w:bCs/>
            <w:sz w:val="24"/>
            <w:szCs w:val="24"/>
          </w:rPr>
          <w:delText xml:space="preserve"> business</w:delText>
        </w:r>
      </w:del>
      <w:r>
        <w:rPr>
          <w:rFonts w:cs="Times New Roman" w:ascii="Times New Roman" w:hAnsi="Times New Roman"/>
          <w:b/>
          <w:bCs/>
          <w:sz w:val="24"/>
          <w:szCs w:val="24"/>
          <w:rPrChange w:id="0" w:author="Blair Labatt" w:date="2025-02-25T11:17:09Z"/>
        </w:rPr>
        <w:t xml:space="preserve"> continuity </w:t>
      </w:r>
      <w:del w:id="93" w:author="Blair Labatt" w:date="2025-02-25T11:18:27Z">
        <w:r>
          <w:rPr>
            <w:rFonts w:cs="Times New Roman" w:ascii="Times New Roman" w:hAnsi="Times New Roman"/>
            <w:b/>
            <w:bCs/>
            <w:sz w:val="24"/>
            <w:szCs w:val="24"/>
          </w:rPr>
          <w:delText xml:space="preserve">and </w:delText>
        </w:r>
      </w:del>
      <w:ins w:id="94" w:author="Blair Labatt" w:date="2025-02-25T11:18:28Z">
        <w:r>
          <w:rPr>
            <w:rFonts w:cs="Times New Roman" w:ascii="Times New Roman" w:hAnsi="Times New Roman"/>
            <w:b/>
            <w:bCs/>
            <w:sz w:val="24"/>
            <w:szCs w:val="24"/>
          </w:rPr>
          <w:t xml:space="preserve">of these facilities’ </w:t>
        </w:r>
      </w:ins>
      <w:r>
        <w:rPr>
          <w:rFonts w:cs="Times New Roman" w:ascii="Times New Roman" w:hAnsi="Times New Roman"/>
          <w:b/>
          <w:bCs/>
          <w:sz w:val="24"/>
          <w:szCs w:val="24"/>
          <w:rPrChange w:id="0" w:author="Blair Labatt" w:date="2025-02-25T11:17:09Z"/>
        </w:rPr>
        <w:t>critical operations.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del w:id="100" w:author="Blair Labatt" w:date="2025-02-25T11:16:59Z"/>
        </w:rPr>
      </w:pPr>
      <w:del w:id="97" w:author="Blair Labatt" w:date="2025-02-25T11:20:39Z">
        <w:r>
          <w:rPr>
            <w:rFonts w:cs="Times New Roman" w:ascii="Times New Roman" w:hAnsi="Times New Roman"/>
            <w:sz w:val="24"/>
            <w:szCs w:val="24"/>
          </w:rPr>
          <w:delText xml:space="preserve">  </w:delText>
        </w:r>
      </w:del>
      <w:del w:id="98" w:author="Blair Labatt" w:date="2025-02-25T11:16:59Z">
        <w:r>
          <w:rPr>
            <w:rFonts w:cs="Times New Roman" w:ascii="Times New Roman" w:hAnsi="Times New Roman"/>
            <w:color w:val="FF0000"/>
            <w:sz w:val="24"/>
            <w:szCs w:val="24"/>
          </w:rPr>
          <w:delText xml:space="preserve">Your company  </w:delText>
        </w:r>
      </w:del>
      <w:del w:id="99" w:author="Blair Labatt" w:date="2025-02-25T11:16:59Z">
        <w:r>
          <w:rPr>
            <w:rFonts w:cs="Times New Roman" w:ascii="Times New Roman" w:hAnsi="Times New Roman"/>
            <w:sz w:val="24"/>
            <w:szCs w:val="24"/>
          </w:rPr>
          <w:delText xml:space="preserve">will be are thrilled with understanding the results of their R&amp;D work and how we can make available as an option to our current and future customers, when HEPS is productized. </w:delText>
        </w:r>
      </w:del>
    </w:p>
    <w:p>
      <w:pPr>
        <w:pStyle w:val="Normal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del w:id="102" w:author="Blair Labatt" w:date="2025-02-25T11:16:59Z"/>
        </w:rPr>
      </w:pPr>
      <w:del w:id="101" w:author="Blair Labatt" w:date="2025-02-25T11:16:59Z">
        <w:r>
          <w:rPr>
            <w:rFonts w:cs="Times New Roman" w:ascii="Times New Roman" w:hAnsi="Times New Roman"/>
            <w:kern w:val="0"/>
            <w:sz w:val="24"/>
            <w:szCs w:val="24"/>
          </w:rPr>
        </w:r>
      </w:del>
    </w:p>
    <w:p>
      <w:pPr>
        <w:pStyle w:val="Normal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  <w:ins w:id="104" w:author="Blair Labatt" w:date="2025-02-25T11:17:00Z"/>
          <w:sz w:val="24"/>
          <w:szCs w:val="24"/>
        </w:rPr>
      </w:pPr>
      <w:del w:id="103" w:author="Blair Labatt" w:date="2025-02-25T11:16:59Z">
        <w:r>
          <w:rPr>
            <w:rFonts w:cs="Times New Roman" w:ascii="Times New Roman" w:hAnsi="Times New Roman"/>
            <w:kern w:val="0"/>
            <w:sz w:val="24"/>
            <w:szCs w:val="24"/>
          </w:rPr>
          <w:delText xml:space="preserve">For these reasons, </w:delText>
        </w:r>
      </w:del>
    </w:p>
    <w:p>
      <w:pPr>
        <w:pStyle w:val="Normal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 xml:space="preserve">I strongly support SPS's proposal and encourage the Office of Science to prioritize their efforts. The successful implementation of this research will have a lasting impact on enhancing the efficiency, cost-effectiveness, and scalability of powering </w:t>
      </w:r>
      <w:del w:id="105" w:author="Blair Labatt" w:date="2025-02-25T11:25:15Z">
        <w:r>
          <w:rPr>
            <w:rFonts w:cs="Times New Roman" w:ascii="Times New Roman" w:hAnsi="Times New Roman"/>
            <w:kern w:val="0"/>
            <w:sz w:val="24"/>
            <w:szCs w:val="24"/>
          </w:rPr>
          <w:delText>D</w:delText>
        </w:r>
      </w:del>
      <w:ins w:id="106" w:author="Blair Labatt" w:date="2025-02-25T11:25:15Z">
        <w:r>
          <w:rPr>
            <w:rFonts w:cs="Times New Roman" w:ascii="Times New Roman" w:hAnsi="Times New Roman"/>
            <w:kern w:val="0"/>
            <w:sz w:val="24"/>
            <w:szCs w:val="24"/>
          </w:rPr>
          <w:t>d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ata </w:t>
      </w:r>
      <w:del w:id="107" w:author="Blair Labatt" w:date="2025-02-25T11:25:16Z">
        <w:r>
          <w:rPr>
            <w:rFonts w:cs="Times New Roman" w:ascii="Times New Roman" w:hAnsi="Times New Roman"/>
            <w:kern w:val="0"/>
            <w:sz w:val="24"/>
            <w:szCs w:val="24"/>
          </w:rPr>
          <w:delText>C</w:delText>
        </w:r>
      </w:del>
      <w:ins w:id="108" w:author="Blair Labatt" w:date="2025-02-25T11:25:16Z">
        <w:r>
          <w:rPr>
            <w:rFonts w:cs="Times New Roman" w:ascii="Times New Roman" w:hAnsi="Times New Roman"/>
            <w:kern w:val="0"/>
            <w:sz w:val="24"/>
            <w:szCs w:val="24"/>
          </w:rPr>
          <w:t>c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enter </w:t>
      </w:r>
      <w:del w:id="109" w:author="Blair Labatt" w:date="2025-02-25T11:25:18Z">
        <w:r>
          <w:rPr>
            <w:rFonts w:cs="Times New Roman" w:ascii="Times New Roman" w:hAnsi="Times New Roman"/>
            <w:kern w:val="0"/>
            <w:sz w:val="24"/>
            <w:szCs w:val="24"/>
          </w:rPr>
          <w:delText>O</w:delText>
        </w:r>
      </w:del>
      <w:ins w:id="110" w:author="Blair Labatt" w:date="2025-02-25T11:25:18Z">
        <w:r>
          <w:rPr>
            <w:rFonts w:cs="Times New Roman" w:ascii="Times New Roman" w:hAnsi="Times New Roman"/>
            <w:kern w:val="0"/>
            <w:sz w:val="24"/>
            <w:szCs w:val="24"/>
          </w:rPr>
          <w:t>o</w:t>
        </w:r>
      </w:ins>
      <w:r>
        <w:rPr>
          <w:rFonts w:cs="Times New Roman" w:ascii="Times New Roman" w:hAnsi="Times New Roman"/>
          <w:kern w:val="0"/>
          <w:sz w:val="24"/>
          <w:szCs w:val="24"/>
        </w:rPr>
        <w:t xml:space="preserve">perations using fossil fuels as the primary feedstock.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  <w:t>Sincerely,</w:t>
      </w:r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rFonts w:ascii="Times New Roman" w:hAnsi="Times New Roman" w:cs="Times New Roman"/>
          <w:b/>
          <w:b/>
          <w:bCs/>
          <w:color w:val="FF0000"/>
          <w:ins w:id="113" w:author="Blair Labatt" w:date="2025-02-25T11:18:40Z"/>
          <w:sz w:val="24"/>
          <w:szCs w:val="24"/>
        </w:rPr>
      </w:pPr>
      <w:del w:id="111" w:author="Blair Labatt" w:date="2025-02-25T11:18:39Z">
        <w:r>
          <w:rPr>
            <w:rFonts w:cs="Times New Roman" w:ascii="Times New Roman" w:hAnsi="Times New Roman"/>
            <w:b/>
            <w:bCs/>
            <w:color w:val="FF0000"/>
            <w:sz w:val="24"/>
            <w:szCs w:val="24"/>
          </w:rPr>
          <w:delText>Your Name</w:delText>
        </w:r>
      </w:del>
      <w:ins w:id="112" w:author="Blair Labatt" w:date="2025-02-25T11:18:40Z">
        <w:r>
          <w:rPr>
            <w:rFonts w:cs="Times New Roman" w:ascii="Times New Roman" w:hAnsi="Times New Roman"/>
            <w:b/>
            <w:bCs/>
            <w:color w:val="000000"/>
            <w:sz w:val="24"/>
            <w:szCs w:val="24"/>
          </w:rPr>
          <w:t>Blair Labatt</w:t>
        </w:r>
      </w:ins>
    </w:p>
    <w:p>
      <w:pPr>
        <w:pStyle w:val="Normal"/>
        <w:tabs>
          <w:tab w:val="clear" w:pos="720"/>
          <w:tab w:val="left" w:pos="5760" w:leader="none"/>
        </w:tabs>
        <w:spacing w:lineRule="auto" w:line="240" w:before="0" w:after="0"/>
        <w:ind w:left="5760" w:hanging="0"/>
        <w:jc w:val="both"/>
        <w:rPr>
          <w:color w:val="000000"/>
        </w:rPr>
      </w:pPr>
      <w:ins w:id="114" w:author="Blair Labatt" w:date="2025-02-25T11:18:40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t>President</w:t>
        </w:r>
      </w:ins>
      <w:ins w:id="115" w:author="Blair Labatt" w:date="2025-02-25T11:19:18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t>, CEO</w:t>
        </w:r>
      </w:ins>
      <w:del w:id="116" w:author="Blair Labatt" w:date="2025-02-25T11:18:45Z">
        <w:r>
          <w:rPr>
            <w:rFonts w:cs="Times New Roman" w:ascii="Times New Roman" w:hAnsi="Times New Roman"/>
            <w:color w:val="000000"/>
            <w:kern w:val="0"/>
            <w:sz w:val="24"/>
            <w:szCs w:val="24"/>
          </w:rPr>
          <w:delText>Title</w:delText>
        </w:r>
      </w:del>
    </w:p>
    <w:p>
      <w:pPr>
        <w:pStyle w:val="Normal"/>
        <w:spacing w:lineRule="auto" w:line="240" w:before="0" w:after="0"/>
        <w:ind w:left="5040" w:firstLine="720"/>
        <w:jc w:val="both"/>
        <w:rPr>
          <w:color w:val="000000"/>
        </w:rPr>
      </w:pPr>
      <w:del w:id="117" w:author="Blair Labatt" w:date="2025-02-25T11:18:50Z">
        <w:r>
          <w:rPr>
            <w:rFonts w:cs="Times New Roman" w:ascii="Times New Roman" w:hAnsi="Times New Roman"/>
            <w:color w:val="000000"/>
            <w:sz w:val="24"/>
            <w:szCs w:val="24"/>
          </w:rPr>
          <w:delText>Your company</w:delText>
        </w:r>
      </w:del>
      <w:ins w:id="118" w:author="Blair Labatt" w:date="2025-02-25T11:18:51Z">
        <w:r>
          <w:rPr>
            <w:rFonts w:cs="Times New Roman" w:ascii="Times New Roman" w:hAnsi="Times New Roman"/>
            <w:color w:val="000000"/>
            <w:sz w:val="24"/>
            <w:szCs w:val="24"/>
          </w:rPr>
          <w:t>Labatt Food Service</w:t>
        </w:r>
      </w:ins>
    </w:p>
    <w:sectPr>
      <w:headerReference w:type="default" r:id="rId2"/>
      <w:footerReference w:type="default" r:id="rId3"/>
      <w:type w:val="nextPage"/>
      <w:pgSz w:w="12240" w:h="15840"/>
      <w:pgMar w:left="1080" w:right="108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62787210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  <w:tab w:val="right" w:pos="10080" w:leader="none"/>
      </w:tabs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Letter of Support for Special Power Sources</w:t>
      <w:tab/>
      <w:tab/>
      <w:t>February 2</w:t>
    </w:r>
    <w:del w:id="119" w:author="Blair Labatt" w:date="2025-02-25T11:10:37Z">
      <w:r>
        <w:rPr>
          <w:rFonts w:cs="Times New Roman" w:ascii="Times New Roman" w:hAnsi="Times New Roman"/>
        </w:rPr>
        <w:delText>0</w:delText>
      </w:r>
    </w:del>
    <w:ins w:id="120" w:author="Blair Labatt" w:date="2025-02-25T11:10:37Z">
      <w:r>
        <w:rPr>
          <w:rFonts w:cs="Times New Roman" w:ascii="Times New Roman" w:hAnsi="Times New Roman"/>
        </w:rPr>
        <w:t>5</w:t>
      </w:r>
    </w:ins>
    <w:r>
      <w:rPr>
        <w:rFonts w:cs="Times New Roman" w:ascii="Times New Roman" w:hAnsi="Times New Roman"/>
      </w:rPr>
      <w:t xml:space="preserve">, 2025 </w:t>
    </w:r>
  </w:p>
</w:hdr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b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709f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5324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353246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53246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5c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5cd0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532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53246"/>
    <w:pPr/>
    <w:rPr>
      <w:b/>
      <w:bCs/>
    </w:rPr>
  </w:style>
  <w:style w:type="paragraph" w:styleId="Revision">
    <w:name w:val="Revision"/>
    <w:uiPriority w:val="99"/>
    <w:semiHidden/>
    <w:qFormat/>
    <w:rsid w:val="001f0f24"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n-US" w:eastAsia="zh-CN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5c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5cd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9C21DA76EC74BA190F5EAD3C0D1C9" ma:contentTypeVersion="4" ma:contentTypeDescription="Create a new document." ma:contentTypeScope="" ma:versionID="d52f06a0595ab468828cdbb6fa9cee47">
  <xsd:schema xmlns:xsd="http://www.w3.org/2001/XMLSchema" xmlns:xs="http://www.w3.org/2001/XMLSchema" xmlns:p="http://schemas.microsoft.com/office/2006/metadata/properties" xmlns:ns3="c16d4b6c-cee3-4ecb-a500-cf520e69aa1f" targetNamespace="http://schemas.microsoft.com/office/2006/metadata/properties" ma:root="true" ma:fieldsID="e5f09bd1d44e5fca1ee90bba45eb176e" ns3:_="">
    <xsd:import namespace="c16d4b6c-cee3-4ecb-a500-cf520e69aa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d4b6c-cee3-4ecb-a500-cf520e69a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B8B05-FDE4-466D-9652-864183C92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41DC9F-149C-4608-A632-01ED4B68E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d4b6c-cee3-4ecb-a500-cf520e69a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E6BE58-3AC9-4580-AC66-3E7D92A62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370</Words>
  <Characters>2070</Characters>
  <CharactersWithSpaces>2425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2025-02-19T21:56:00Z</dcterms:created>
  <dc:creator>Yan Li</dc:creator>
  <dc:description/>
  <dc:language>en-US</dc:language>
  <cp:lastModifiedBy>Blair Labatt</cp:lastModifiedBy>
  <dcterms:modified xsi:type="dcterms:W3CDTF">2025-02-25T11:25:28Z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0x010100D729C21DA76EC74BA190F5EAD3C0D1C9</vt:lpwstr>
  </property>
  <property fmtid="{D5CDD505-2E9C-101B-9397-08002B2CF9AE}" pid="3" name="GrammarlyDocumentId">
    <vt:lpwstr>22c70847-f7fe-4502-add9-d640ce756838</vt:lpwstr>
  </property>
</Properties>
</file>